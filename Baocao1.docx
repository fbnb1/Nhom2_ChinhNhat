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6D88" w:rsidRPr="00A007CE" w:rsidRDefault="0039211A" w:rsidP="0039211A">
      <w:pPr>
        <w:pStyle w:val="ListParagraph"/>
        <w:numPr>
          <w:ilvl w:val="0"/>
          <w:numId w:val="1"/>
        </w:numPr>
        <w:rPr>
          <w:b/>
        </w:rPr>
      </w:pPr>
      <w:r w:rsidRPr="00A007CE">
        <w:rPr>
          <w:b/>
        </w:rPr>
        <w:t xml:space="preserve">Thông tin nhóm: </w:t>
      </w:r>
    </w:p>
    <w:p w:rsidR="0039211A" w:rsidRDefault="0039211A">
      <w:r>
        <w:tab/>
        <w:t xml:space="preserve">Thành viên: </w:t>
      </w:r>
      <w:r>
        <w:tab/>
        <w:t>Nguyễn Đức Chính</w:t>
      </w:r>
    </w:p>
    <w:p w:rsidR="0039211A" w:rsidRDefault="0039211A">
      <w:r>
        <w:tab/>
      </w:r>
      <w:r>
        <w:tab/>
      </w:r>
      <w:r>
        <w:tab/>
        <w:t>Nguyễn Đăng Nhật</w:t>
      </w:r>
    </w:p>
    <w:p w:rsidR="007E0C67" w:rsidRDefault="007E0C67"/>
    <w:p w:rsidR="0039211A" w:rsidRPr="00A007CE" w:rsidRDefault="0039211A" w:rsidP="000C4BF8">
      <w:pPr>
        <w:pStyle w:val="ListParagraph"/>
        <w:numPr>
          <w:ilvl w:val="0"/>
          <w:numId w:val="1"/>
        </w:numPr>
        <w:rPr>
          <w:b/>
        </w:rPr>
      </w:pPr>
      <w:r w:rsidRPr="00A007CE">
        <w:rPr>
          <w:b/>
        </w:rPr>
        <w:t>Đề tài: Xây dựng website bán hàng thời trang</w:t>
      </w:r>
      <w:r w:rsidR="00F80DEE" w:rsidRPr="00A007CE">
        <w:rPr>
          <w:b/>
        </w:rPr>
        <w:t xml:space="preserve"> dành cho trẻ em</w:t>
      </w:r>
    </w:p>
    <w:p w:rsidR="007E0C67" w:rsidRDefault="007E0C67" w:rsidP="007E0C67">
      <w:pPr>
        <w:pStyle w:val="ListParagraph"/>
      </w:pPr>
    </w:p>
    <w:p w:rsidR="007E0C67" w:rsidRPr="00A007CE" w:rsidRDefault="007E0C67" w:rsidP="000C4BF8">
      <w:pPr>
        <w:pStyle w:val="ListParagraph"/>
        <w:numPr>
          <w:ilvl w:val="0"/>
          <w:numId w:val="1"/>
        </w:numPr>
        <w:rPr>
          <w:b/>
        </w:rPr>
      </w:pPr>
      <w:r w:rsidRPr="00A007CE">
        <w:rPr>
          <w:b/>
        </w:rPr>
        <w:t>Các website tham khảo</w:t>
      </w:r>
    </w:p>
    <w:p w:rsidR="007E0C67" w:rsidRDefault="007E0C67" w:rsidP="007E0C67">
      <w:pPr>
        <w:pStyle w:val="ListParagraph"/>
        <w:numPr>
          <w:ilvl w:val="0"/>
          <w:numId w:val="2"/>
        </w:numPr>
      </w:pPr>
      <w:r>
        <w:t>Website 1:</w:t>
      </w:r>
      <w:r w:rsidR="000267BC">
        <w:t xml:space="preserve"> </w:t>
      </w:r>
      <w:r w:rsidR="00F55BEA">
        <w:t>bosua.vn</w:t>
      </w:r>
    </w:p>
    <w:p w:rsidR="00A007CE" w:rsidRDefault="00A007CE" w:rsidP="00A007CE">
      <w:pPr>
        <w:ind w:left="720"/>
      </w:pPr>
      <w:r>
        <w:rPr>
          <w:noProof/>
        </w:rPr>
        <w:drawing>
          <wp:inline distT="0" distB="0" distL="0" distR="0">
            <wp:extent cx="5943600" cy="57080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5708015"/>
                    </a:xfrm>
                    <a:prstGeom prst="rect">
                      <a:avLst/>
                    </a:prstGeom>
                  </pic:spPr>
                </pic:pic>
              </a:graphicData>
            </a:graphic>
          </wp:inline>
        </w:drawing>
      </w:r>
    </w:p>
    <w:p w:rsidR="00AB6B02" w:rsidRDefault="00AB6B02" w:rsidP="00AB6B02">
      <w:pPr>
        <w:ind w:left="720"/>
      </w:pPr>
      <w:r>
        <w:lastRenderedPageBreak/>
        <w:t xml:space="preserve">Về tổng quan, website bosua.vn </w:t>
      </w:r>
      <w:r w:rsidR="00AF5BA4">
        <w:t>có một thiết kế hiện đại,</w:t>
      </w:r>
      <w:r>
        <w:t xml:space="preserve"> giao diện khá bắt mắ</w:t>
      </w:r>
      <w:r w:rsidR="007C4BC7">
        <w:t>t</w:t>
      </w:r>
      <w:r w:rsidR="001C39D4">
        <w:t>, dễ nhìn</w:t>
      </w:r>
      <w:r w:rsidR="007C4BC7">
        <w:t xml:space="preserve">, </w:t>
      </w:r>
      <w:r>
        <w:t>không quá cầu kỳ</w:t>
      </w:r>
      <w:r w:rsidR="007C4BC7">
        <w:t>, bố cục rõ ràng,</w:t>
      </w:r>
      <w:r w:rsidR="00A007CE">
        <w:t xml:space="preserve"> rất</w:t>
      </w:r>
      <w:r>
        <w:t xml:space="preserve"> dễ tiếp cận đối với người </w:t>
      </w:r>
      <w:r w:rsidR="00C85303">
        <w:t>dù</w:t>
      </w:r>
      <w:r>
        <w:t>ng</w:t>
      </w:r>
      <w:r w:rsidR="00C85303">
        <w:t xml:space="preserve"> ngay từ</w:t>
      </w:r>
      <w:r>
        <w:t xml:space="preserve"> lần đầu tiên</w:t>
      </w:r>
      <w:r w:rsidR="00AF5BA4">
        <w:t xml:space="preserve"> </w:t>
      </w:r>
      <w:r>
        <w:t>truy cập trang web.</w:t>
      </w:r>
    </w:p>
    <w:p w:rsidR="00AF5BA4" w:rsidRDefault="00AF5BA4" w:rsidP="00AB6B02">
      <w:pPr>
        <w:ind w:left="720"/>
      </w:pPr>
      <w:r>
        <w:t xml:space="preserve">Các thành phần của trang web được bổ trí khá hợp lý, thiết kế to hơn để thân thiện với người dùng sử dụng thiết bị cảm ứng. Tuy nhiên, bên cạnh đó website còn có một vài hạn chế và lỗi về responsive, vỡ một vài thành phần khi thay đổi </w:t>
      </w:r>
      <w:r w:rsidR="002E0231">
        <w:t>kích thước màn hình, một vài giao diện chưa được tối ưu.</w:t>
      </w:r>
    </w:p>
    <w:p w:rsidR="001C39D4" w:rsidRDefault="001C39D4" w:rsidP="00AB6B02">
      <w:pPr>
        <w:ind w:left="720"/>
      </w:pPr>
      <w:r>
        <w:t xml:space="preserve">Website được tích hợp các </w:t>
      </w:r>
      <w:r w:rsidR="004B62AE">
        <w:t>chức</w:t>
      </w:r>
      <w:r>
        <w:t xml:space="preserve"> năng cơ bản nhất của một website bán hàng thời trang như: đăng nhập, đăng ký, giỏ h</w:t>
      </w:r>
      <w:r w:rsidR="004B62AE">
        <w:t>à</w:t>
      </w:r>
      <w:r>
        <w:t xml:space="preserve">ng, tìm kiếm, </w:t>
      </w:r>
      <w:r w:rsidR="004B62AE">
        <w:t>thanh toán,.. ngoài ra website còn tích hợp chức năng yêu thích sản phẩm.</w:t>
      </w:r>
    </w:p>
    <w:p w:rsidR="00E92298" w:rsidRDefault="00E92298" w:rsidP="00AB6B02">
      <w:pPr>
        <w:ind w:left="720"/>
      </w:pPr>
    </w:p>
    <w:p w:rsidR="004B62AE" w:rsidRPr="007069FB" w:rsidRDefault="004B62AE" w:rsidP="00AB6B02">
      <w:pPr>
        <w:ind w:left="720"/>
        <w:rPr>
          <w:b/>
        </w:rPr>
      </w:pPr>
      <w:r w:rsidRPr="007069FB">
        <w:rPr>
          <w:b/>
        </w:rPr>
        <w:t>Chức năng đăng nhập</w:t>
      </w:r>
      <w:r w:rsidR="001456CF" w:rsidRPr="007069FB">
        <w:rPr>
          <w:b/>
        </w:rPr>
        <w:t>, đăng ký</w:t>
      </w:r>
      <w:r w:rsidRPr="007069FB">
        <w:rPr>
          <w:b/>
        </w:rPr>
        <w:t>:</w:t>
      </w:r>
    </w:p>
    <w:p w:rsidR="004B62AE" w:rsidRDefault="004B62AE" w:rsidP="00AB6B02">
      <w:pPr>
        <w:ind w:left="720"/>
      </w:pPr>
      <w:r>
        <w:rPr>
          <w:noProof/>
        </w:rPr>
        <w:drawing>
          <wp:inline distT="0" distB="0" distL="0" distR="0" wp14:anchorId="2A77EB34" wp14:editId="5586EEC0">
            <wp:extent cx="5943600" cy="21259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2125980"/>
                    </a:xfrm>
                    <a:prstGeom prst="rect">
                      <a:avLst/>
                    </a:prstGeom>
                    <a:noFill/>
                    <a:ln>
                      <a:noFill/>
                    </a:ln>
                  </pic:spPr>
                </pic:pic>
              </a:graphicData>
            </a:graphic>
          </wp:inline>
        </w:drawing>
      </w:r>
    </w:p>
    <w:p w:rsidR="00FC6220" w:rsidRDefault="00FC6220" w:rsidP="00AB6B02">
      <w:pPr>
        <w:ind w:left="720"/>
      </w:pPr>
      <w:r>
        <w:t>Ưu điểm: Có tích hợp tính năng đăng nhập thông qua tài khoản mạng xã hội, giúp cho khách hàng tiết kiệm được thời gian hơn, nâng cao trải nghiệ</w:t>
      </w:r>
      <w:r w:rsidR="00E92298">
        <w:t>m người dùng.</w:t>
      </w:r>
    </w:p>
    <w:p w:rsidR="00FC6220" w:rsidRDefault="00FC6220" w:rsidP="00AB6B02">
      <w:pPr>
        <w:ind w:left="720"/>
      </w:pPr>
      <w:r>
        <w:t>Nhược điểm: Giao diện hiển thị chức năng đăng nhập qua tài khoản mạng xã hội hoàn thiện chưa tốt, giản lược quá mức cần thiết.</w:t>
      </w:r>
    </w:p>
    <w:p w:rsidR="002E0231" w:rsidRDefault="002E0231">
      <w:r>
        <w:br w:type="page"/>
      </w:r>
    </w:p>
    <w:p w:rsidR="00E92298" w:rsidRDefault="00E92298" w:rsidP="00AB6B02">
      <w:pPr>
        <w:ind w:left="720"/>
        <w:rPr>
          <w:b/>
        </w:rPr>
      </w:pPr>
      <w:r w:rsidRPr="007069FB">
        <w:rPr>
          <w:b/>
        </w:rPr>
        <w:lastRenderedPageBreak/>
        <w:t>Chức năng giỏ hàng:</w:t>
      </w:r>
      <w:r w:rsidR="002E0231" w:rsidRPr="002E0231">
        <w:rPr>
          <w:noProof/>
        </w:rPr>
        <w:t xml:space="preserve"> </w:t>
      </w:r>
    </w:p>
    <w:p w:rsidR="00370563" w:rsidRDefault="002E0231" w:rsidP="00AB6B02">
      <w:pPr>
        <w:ind w:left="720"/>
        <w:rPr>
          <w:noProof/>
        </w:rPr>
      </w:pPr>
      <w:r>
        <w:rPr>
          <w:noProof/>
        </w:rPr>
        <w:drawing>
          <wp:anchor distT="0" distB="0" distL="114300" distR="114300" simplePos="0" relativeHeight="251658240" behindDoc="0" locked="0" layoutInCell="1" allowOverlap="1" wp14:anchorId="64E3E705" wp14:editId="1622A94C">
            <wp:simplePos x="0" y="0"/>
            <wp:positionH relativeFrom="margin">
              <wp:posOffset>4415790</wp:posOffset>
            </wp:positionH>
            <wp:positionV relativeFrom="margin">
              <wp:posOffset>289560</wp:posOffset>
            </wp:positionV>
            <wp:extent cx="1626870" cy="2644140"/>
            <wp:effectExtent l="0" t="0" r="0" b="381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26870" cy="26441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563">
        <w:t xml:space="preserve">Ưu điểm: Tại bất kỳ giao diện mua hàng nào, </w:t>
      </w:r>
      <w:r w:rsidR="0077192A">
        <w:t>khách hàng</w:t>
      </w:r>
      <w:r w:rsidR="00370563">
        <w:t xml:space="preserve"> cũng có thể xem nhanh được thông tin giỏ hàng của mình, trong giỏ hàng có những sản phẩm gì, tổng tiền là bao nhiêu, và có thể thanh toán bất cứ lúc nào.</w:t>
      </w:r>
      <w:r w:rsidR="00370563" w:rsidRPr="00370563">
        <w:rPr>
          <w:noProof/>
        </w:rPr>
        <w:t xml:space="preserve"> </w:t>
      </w:r>
    </w:p>
    <w:p w:rsidR="002E0231" w:rsidRPr="00370563" w:rsidRDefault="002E0231" w:rsidP="00AB6B02">
      <w:pPr>
        <w:ind w:left="720"/>
      </w:pPr>
      <w:r>
        <w:rPr>
          <w:noProof/>
        </w:rPr>
        <w:drawing>
          <wp:inline distT="0" distB="0" distL="0" distR="0" wp14:anchorId="27FF33FC" wp14:editId="047A0811">
            <wp:extent cx="1477215" cy="1135380"/>
            <wp:effectExtent l="0" t="0" r="889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86269" cy="1142339"/>
                    </a:xfrm>
                    <a:prstGeom prst="rect">
                      <a:avLst/>
                    </a:prstGeom>
                  </pic:spPr>
                </pic:pic>
              </a:graphicData>
            </a:graphic>
          </wp:inline>
        </w:drawing>
      </w:r>
    </w:p>
    <w:p w:rsidR="00E92298" w:rsidRDefault="007069FB" w:rsidP="00AB6B02">
      <w:pPr>
        <w:ind w:left="720"/>
      </w:pPr>
      <w:r>
        <w:t xml:space="preserve">Nhược điểm: </w:t>
      </w:r>
      <w:r w:rsidR="00370563">
        <w:t>Khách hàng không thể thêm cùng lúc nhiều sản phẩm vào rỏ hàng tại giao diện danh sách các sản phẩm mà cần phải xem chi tiết sản phẩm rồi click mua thì sản phẩm mới được thêm vào rỏ hàng.</w:t>
      </w:r>
    </w:p>
    <w:p w:rsidR="00C357BE" w:rsidRDefault="00C357BE" w:rsidP="00AB6B02">
      <w:pPr>
        <w:ind w:left="720"/>
      </w:pPr>
      <w:r>
        <w:rPr>
          <w:noProof/>
        </w:rPr>
        <w:drawing>
          <wp:inline distT="0" distB="0" distL="0" distR="0" wp14:anchorId="7BC0AA06" wp14:editId="29479607">
            <wp:extent cx="5943600" cy="2667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667000"/>
                    </a:xfrm>
                    <a:prstGeom prst="rect">
                      <a:avLst/>
                    </a:prstGeom>
                    <a:noFill/>
                    <a:ln>
                      <a:noFill/>
                    </a:ln>
                  </pic:spPr>
                </pic:pic>
              </a:graphicData>
            </a:graphic>
          </wp:inline>
        </w:drawing>
      </w:r>
    </w:p>
    <w:p w:rsidR="00A007CE" w:rsidRDefault="00A007CE" w:rsidP="00AB6B02">
      <w:pPr>
        <w:ind w:left="720"/>
      </w:pPr>
    </w:p>
    <w:p w:rsidR="00266662" w:rsidRDefault="00266662" w:rsidP="002E0231">
      <w:pPr>
        <w:ind w:left="720"/>
      </w:pPr>
    </w:p>
    <w:p w:rsidR="002930FC" w:rsidRPr="002E0231" w:rsidRDefault="0077192A" w:rsidP="002E0231">
      <w:pPr>
        <w:ind w:firstLine="720"/>
        <w:rPr>
          <w:b/>
        </w:rPr>
      </w:pPr>
      <w:r>
        <w:rPr>
          <w:b/>
          <w:noProof/>
        </w:rPr>
        <w:drawing>
          <wp:anchor distT="0" distB="0" distL="114300" distR="114300" simplePos="0" relativeHeight="251660288" behindDoc="0" locked="0" layoutInCell="1" allowOverlap="1" wp14:anchorId="6AE6F10B" wp14:editId="38BA1454">
            <wp:simplePos x="0" y="0"/>
            <wp:positionH relativeFrom="margin">
              <wp:align>right</wp:align>
            </wp:positionH>
            <wp:positionV relativeFrom="margin">
              <wp:posOffset>6602730</wp:posOffset>
            </wp:positionV>
            <wp:extent cx="2103120" cy="377190"/>
            <wp:effectExtent l="0" t="0" r="0" b="381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03120" cy="377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0563" w:rsidRPr="002E0231">
        <w:rPr>
          <w:b/>
        </w:rPr>
        <w:t xml:space="preserve">Chức năng tìm kiếm: </w:t>
      </w:r>
    </w:p>
    <w:p w:rsidR="00AF5BA4" w:rsidRPr="00AF5BA4" w:rsidRDefault="00AF5BA4" w:rsidP="000444E1">
      <w:pPr>
        <w:ind w:left="720"/>
      </w:pPr>
      <w:r>
        <w:t xml:space="preserve">Ưu điểm: </w:t>
      </w:r>
      <w:r w:rsidR="003E5BBB">
        <w:t xml:space="preserve"> </w:t>
      </w:r>
      <w:r w:rsidR="000444E1">
        <w:t>Dễ dàng tìm kiếm nhanh chóng tại bất cứ nơi đâu khi khách hàng mua hàng</w:t>
      </w:r>
    </w:p>
    <w:p w:rsidR="002930FC" w:rsidRDefault="000444E1" w:rsidP="000444E1">
      <w:r>
        <w:tab/>
        <w:t>Nhược điểm:</w:t>
      </w:r>
    </w:p>
    <w:p w:rsidR="000444E1" w:rsidRDefault="000444E1" w:rsidP="000444E1"/>
    <w:p w:rsidR="000444E1" w:rsidRPr="00191186" w:rsidRDefault="000444E1" w:rsidP="000444E1">
      <w:pPr>
        <w:rPr>
          <w:b/>
        </w:rPr>
      </w:pPr>
      <w:r w:rsidRPr="00191186">
        <w:rPr>
          <w:b/>
        </w:rPr>
        <w:tab/>
      </w:r>
      <w:r w:rsidR="00191186" w:rsidRPr="00191186">
        <w:rPr>
          <w:b/>
        </w:rPr>
        <w:t>Chức năng thanh toán:</w:t>
      </w:r>
      <w:r w:rsidR="0077192A">
        <w:rPr>
          <w:b/>
        </w:rPr>
        <w:t xml:space="preserve"> </w:t>
      </w:r>
      <w:bookmarkStart w:id="0" w:name="_GoBack"/>
      <w:bookmarkEnd w:id="0"/>
    </w:p>
    <w:p w:rsidR="00191186" w:rsidRDefault="00191186" w:rsidP="000444E1">
      <w:r>
        <w:lastRenderedPageBreak/>
        <w:tab/>
      </w:r>
      <w:r w:rsidR="0064274B">
        <w:t xml:space="preserve">                                                     </w:t>
      </w:r>
      <w:r w:rsidR="0064274B">
        <w:rPr>
          <w:noProof/>
        </w:rPr>
        <w:drawing>
          <wp:inline distT="0" distB="0" distL="0" distR="0">
            <wp:extent cx="2118360" cy="1143139"/>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8360" cy="1143139"/>
                    </a:xfrm>
                    <a:prstGeom prst="rect">
                      <a:avLst/>
                    </a:prstGeom>
                    <a:noFill/>
                    <a:ln>
                      <a:noFill/>
                    </a:ln>
                  </pic:spPr>
                </pic:pic>
              </a:graphicData>
            </a:graphic>
          </wp:inline>
        </w:drawing>
      </w:r>
    </w:p>
    <w:p w:rsidR="00C357BE" w:rsidRDefault="00C357BE" w:rsidP="000444E1">
      <w:r>
        <w:tab/>
        <w:t>a</w:t>
      </w:r>
    </w:p>
    <w:p w:rsidR="0064274B" w:rsidRDefault="0064274B" w:rsidP="000444E1">
      <w:r>
        <w:tab/>
      </w:r>
    </w:p>
    <w:p w:rsidR="002930FC" w:rsidRDefault="002930FC" w:rsidP="00266662">
      <w:pPr>
        <w:pStyle w:val="ListParagraph"/>
        <w:ind w:left="1080"/>
      </w:pPr>
    </w:p>
    <w:p w:rsidR="002930FC" w:rsidRDefault="002930FC" w:rsidP="00266662">
      <w:pPr>
        <w:pStyle w:val="ListParagraph"/>
        <w:ind w:left="1080"/>
      </w:pPr>
    </w:p>
    <w:p w:rsidR="002930FC" w:rsidRDefault="002930FC" w:rsidP="00266662">
      <w:pPr>
        <w:pStyle w:val="ListParagraph"/>
        <w:ind w:left="1080"/>
      </w:pPr>
    </w:p>
    <w:p w:rsidR="002930FC" w:rsidRDefault="002930FC" w:rsidP="00266662">
      <w:pPr>
        <w:pStyle w:val="ListParagraph"/>
        <w:ind w:left="1080"/>
      </w:pPr>
    </w:p>
    <w:p w:rsidR="002930FC" w:rsidRDefault="002930FC" w:rsidP="00266662">
      <w:pPr>
        <w:pStyle w:val="ListParagraph"/>
        <w:ind w:left="1080"/>
      </w:pPr>
    </w:p>
    <w:p w:rsidR="002930FC" w:rsidRDefault="002930FC" w:rsidP="00266662">
      <w:pPr>
        <w:pStyle w:val="ListParagraph"/>
        <w:ind w:left="1080"/>
      </w:pPr>
    </w:p>
    <w:p w:rsidR="002930FC" w:rsidRDefault="002930FC" w:rsidP="00266662">
      <w:pPr>
        <w:pStyle w:val="ListParagraph"/>
        <w:ind w:left="1080"/>
      </w:pPr>
    </w:p>
    <w:p w:rsidR="00E2527A" w:rsidRDefault="00E2527A" w:rsidP="007E0C67">
      <w:pPr>
        <w:pStyle w:val="ListParagraph"/>
        <w:numPr>
          <w:ilvl w:val="0"/>
          <w:numId w:val="2"/>
        </w:numPr>
      </w:pPr>
      <w:r>
        <w:t>Website 2:</w:t>
      </w:r>
    </w:p>
    <w:p w:rsidR="007E0C67" w:rsidRDefault="007E0C67" w:rsidP="007E0C67">
      <w:pPr>
        <w:pStyle w:val="ListParagraph"/>
      </w:pPr>
    </w:p>
    <w:p w:rsidR="0039211A" w:rsidRDefault="0039211A"/>
    <w:sectPr w:rsidR="00392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861693"/>
    <w:multiLevelType w:val="hybridMultilevel"/>
    <w:tmpl w:val="8758C04E"/>
    <w:lvl w:ilvl="0" w:tplc="8AEE710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6EE64E3F"/>
    <w:multiLevelType w:val="hybridMultilevel"/>
    <w:tmpl w:val="28606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018"/>
    <w:rsid w:val="000267BC"/>
    <w:rsid w:val="000444E1"/>
    <w:rsid w:val="000C4BF8"/>
    <w:rsid w:val="001456CF"/>
    <w:rsid w:val="0019102E"/>
    <w:rsid w:val="00191186"/>
    <w:rsid w:val="001C39D4"/>
    <w:rsid w:val="00266662"/>
    <w:rsid w:val="002930FC"/>
    <w:rsid w:val="002E0231"/>
    <w:rsid w:val="00370563"/>
    <w:rsid w:val="0039211A"/>
    <w:rsid w:val="003E5BBB"/>
    <w:rsid w:val="004B62AE"/>
    <w:rsid w:val="00513F52"/>
    <w:rsid w:val="0064274B"/>
    <w:rsid w:val="007069FB"/>
    <w:rsid w:val="0077192A"/>
    <w:rsid w:val="007C4BC7"/>
    <w:rsid w:val="007E0C67"/>
    <w:rsid w:val="00847D6B"/>
    <w:rsid w:val="00851CBE"/>
    <w:rsid w:val="008D5F9D"/>
    <w:rsid w:val="00A007CE"/>
    <w:rsid w:val="00A924B1"/>
    <w:rsid w:val="00AB6B02"/>
    <w:rsid w:val="00AF5BA4"/>
    <w:rsid w:val="00BB3E63"/>
    <w:rsid w:val="00C357BE"/>
    <w:rsid w:val="00C85303"/>
    <w:rsid w:val="00E2527A"/>
    <w:rsid w:val="00E92298"/>
    <w:rsid w:val="00ED6D88"/>
    <w:rsid w:val="00F55BEA"/>
    <w:rsid w:val="00F80DEE"/>
    <w:rsid w:val="00FC6220"/>
    <w:rsid w:val="00FF50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A929FA-D539-4E56-AF28-DCAD3F290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2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275</Words>
  <Characters>1573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Chính Nguyễn</dc:creator>
  <cp:keywords/>
  <dc:description/>
  <cp:lastModifiedBy>Chính Nguyễn</cp:lastModifiedBy>
  <cp:revision>32</cp:revision>
  <dcterms:created xsi:type="dcterms:W3CDTF">2016-12-28T07:05:00Z</dcterms:created>
  <dcterms:modified xsi:type="dcterms:W3CDTF">2016-12-30T03:12:00Z</dcterms:modified>
</cp:coreProperties>
</file>